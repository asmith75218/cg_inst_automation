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71CFE" w14:textId="77777777" w:rsidR="008374AF" w:rsidRPr="00C25FFE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Style w:val="TableGrid"/>
        <w:tblW w:w="144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3780"/>
        <w:gridCol w:w="900"/>
        <w:gridCol w:w="1890"/>
        <w:gridCol w:w="6570"/>
        <w:gridCol w:w="1260"/>
      </w:tblGrid>
      <w:tr w:rsidR="008374AF" w:rsidRPr="00D50325" w14:paraId="40397C6A" w14:textId="77777777" w:rsidTr="00F14A9F">
        <w:tc>
          <w:tcPr>
            <w:tcW w:w="4680" w:type="dxa"/>
            <w:gridSpan w:val="2"/>
            <w:vMerge w:val="restart"/>
          </w:tcPr>
          <w:p w14:paraId="51703B47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16BD9FCF" wp14:editId="03A88E43">
                  <wp:extent cx="806450" cy="425450"/>
                  <wp:effectExtent l="0" t="0" r="0" b="0"/>
                  <wp:docPr id="1" name="Picture 1" descr="OOI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OI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56"/>
                <w:szCs w:val="56"/>
              </w:rPr>
              <w:t xml:space="preserve">   </w:t>
            </w:r>
            <w:r>
              <w:rPr>
                <w:rFonts w:cs="Arial"/>
                <w:noProof/>
                <w:sz w:val="56"/>
                <w:szCs w:val="56"/>
              </w:rPr>
              <w:drawing>
                <wp:inline distT="0" distB="0" distL="0" distR="0" wp14:anchorId="74664D72" wp14:editId="13B5F598">
                  <wp:extent cx="1003300" cy="419100"/>
                  <wp:effectExtent l="0" t="0" r="6350" b="0"/>
                  <wp:docPr id="2" name="Picture 2" descr="CGSN_log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GSN_logo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20" w:type="dxa"/>
            <w:gridSpan w:val="3"/>
            <w:vAlign w:val="center"/>
          </w:tcPr>
          <w:p w14:paraId="599EE80F" w14:textId="77777777" w:rsidR="008374AF" w:rsidRPr="00AB770C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Quality Conformance Test Results</w:t>
            </w:r>
          </w:p>
        </w:tc>
      </w:tr>
      <w:tr w:rsidR="008374AF" w:rsidRPr="00D50325" w14:paraId="5B96F7A0" w14:textId="77777777" w:rsidTr="00C21A4B">
        <w:trPr>
          <w:trHeight w:val="449"/>
        </w:trPr>
        <w:tc>
          <w:tcPr>
            <w:tcW w:w="4680" w:type="dxa"/>
            <w:gridSpan w:val="2"/>
            <w:vMerge/>
          </w:tcPr>
          <w:p w14:paraId="7866B6BC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177D4E66" w14:textId="77777777" w:rsidR="008374A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Doc.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3D355B86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304ED8F" w14:textId="77777777" w:rsidR="008374AF" w:rsidRPr="00C9602D" w:rsidRDefault="008374AF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3305-00102</w:t>
            </w:r>
          </w:p>
        </w:tc>
        <w:tc>
          <w:tcPr>
            <w:tcW w:w="6570" w:type="dxa"/>
          </w:tcPr>
          <w:p w14:paraId="2F1A6489" w14:textId="77777777" w:rsidR="008374AF" w:rsidRDefault="008374AF" w:rsidP="00F14A9F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Procedure Title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228FB097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54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7D765C01" w14:textId="77777777" w:rsidR="008374AF" w:rsidRPr="00FF0A72" w:rsidRDefault="00C21A4B" w:rsidP="006F5E60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 xml:space="preserve">Quality Conformance Test for CTDBP </w:t>
            </w:r>
          </w:p>
        </w:tc>
        <w:tc>
          <w:tcPr>
            <w:tcW w:w="1260" w:type="dxa"/>
            <w:vAlign w:val="center"/>
          </w:tcPr>
          <w:p w14:paraId="40B499AF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Revision</w:t>
            </w:r>
            <w:r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6B78AA36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0F26B914" w14:textId="489F937F" w:rsidR="008374AF" w:rsidRPr="00870843" w:rsidRDefault="006F5E60" w:rsidP="00F76F98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Cs w:val="20"/>
              </w:rPr>
              <w:t>2</w:t>
            </w:r>
            <w:r w:rsidR="00416247">
              <w:rPr>
                <w:rFonts w:cs="Arial"/>
                <w:b/>
                <w:szCs w:val="20"/>
              </w:rPr>
              <w:t>-</w:t>
            </w:r>
            <w:del w:id="0" w:author="Sheri White" w:date="2017-10-03T17:01:00Z">
              <w:r w:rsidR="001E722C" w:rsidDel="00F76F98">
                <w:rPr>
                  <w:rFonts w:cs="Arial"/>
                  <w:b/>
                  <w:szCs w:val="20"/>
                </w:rPr>
                <w:delText>0</w:delText>
              </w:r>
              <w:r w:rsidR="000B4BCB" w:rsidDel="00F76F98">
                <w:rPr>
                  <w:rFonts w:cs="Arial"/>
                  <w:b/>
                  <w:szCs w:val="20"/>
                </w:rPr>
                <w:delText>3</w:delText>
              </w:r>
            </w:del>
            <w:ins w:id="1" w:author="Sheri White" w:date="2017-10-03T17:01:00Z">
              <w:r w:rsidR="00F76F98">
                <w:rPr>
                  <w:rFonts w:cs="Arial"/>
                  <w:b/>
                  <w:szCs w:val="20"/>
                </w:rPr>
                <w:t>0</w:t>
              </w:r>
              <w:r w:rsidR="00F76F98">
                <w:rPr>
                  <w:rFonts w:cs="Arial"/>
                  <w:b/>
                  <w:szCs w:val="20"/>
                </w:rPr>
                <w:t>4</w:t>
              </w:r>
            </w:ins>
          </w:p>
        </w:tc>
      </w:tr>
      <w:tr w:rsidR="008374AF" w:rsidRPr="00D50325" w14:paraId="5EEB4EE4" w14:textId="77777777" w:rsidTr="008374AF">
        <w:trPr>
          <w:trHeight w:val="449"/>
        </w:trPr>
        <w:tc>
          <w:tcPr>
            <w:tcW w:w="3780" w:type="dxa"/>
            <w:vAlign w:val="center"/>
          </w:tcPr>
          <w:p w14:paraId="49A69A47" w14:textId="77777777" w:rsidR="008374A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Part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77977E0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29F89D4D" w14:textId="77777777" w:rsidR="008374AF" w:rsidRDefault="008374AF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>
              <w:rPr>
                <w:rFonts w:cs="Arial"/>
                <w:b/>
                <w:szCs w:val="20"/>
              </w:rPr>
              <w:t>1336-00001-</w:t>
            </w:r>
            <w:r w:rsidR="005C6CCE">
              <w:rPr>
                <w:rFonts w:cs="Arial"/>
                <w:b/>
                <w:color w:val="548DD4" w:themeColor="text2" w:themeTint="99"/>
                <w:szCs w:val="20"/>
              </w:rPr>
              <w:t>&lt;XXXXX&gt;</w:t>
            </w:r>
          </w:p>
          <w:p w14:paraId="41B74D0B" w14:textId="77777777" w:rsidR="008374A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Serial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30137012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74BF2A8B" w14:textId="77777777" w:rsidR="008374AF" w:rsidRDefault="008374AF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 w:rsidRPr="001B7373">
              <w:rPr>
                <w:rFonts w:cs="Arial"/>
                <w:b/>
                <w:color w:val="0070C0"/>
                <w:szCs w:val="20"/>
              </w:rPr>
              <w:t>&lt;SN&gt;</w:t>
            </w:r>
          </w:p>
          <w:p w14:paraId="64D005B0" w14:textId="77777777" w:rsidR="008374A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Pump Serial</w:t>
            </w:r>
            <w:r w:rsidRPr="00C95790">
              <w:rPr>
                <w:rFonts w:cs="Arial"/>
                <w:b/>
                <w:sz w:val="16"/>
                <w:szCs w:val="16"/>
              </w:rPr>
              <w:t xml:space="preserve"> No.:</w:t>
            </w:r>
            <w:r>
              <w:rPr>
                <w:rFonts w:cs="Arial"/>
                <w:b/>
                <w:sz w:val="16"/>
                <w:szCs w:val="16"/>
              </w:rPr>
              <w:tab/>
            </w:r>
          </w:p>
          <w:p w14:paraId="1B77200F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126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415A13D" w14:textId="77777777" w:rsidR="008374AF" w:rsidRPr="001B7373" w:rsidRDefault="008374AF" w:rsidP="00F14A9F">
            <w:pPr>
              <w:pStyle w:val="Header"/>
              <w:tabs>
                <w:tab w:val="clear" w:pos="4320"/>
                <w:tab w:val="right" w:pos="2511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 w:rsidRPr="0086645F">
              <w:rPr>
                <w:rFonts w:cs="Arial"/>
                <w:b/>
                <w:szCs w:val="20"/>
              </w:rPr>
              <w:tab/>
            </w:r>
            <w:r w:rsidRPr="001B7373">
              <w:rPr>
                <w:rFonts w:cs="Arial"/>
                <w:b/>
                <w:color w:val="0070C0"/>
                <w:szCs w:val="20"/>
              </w:rPr>
              <w:t>&lt;SN&gt;</w:t>
            </w:r>
            <w:r>
              <w:rPr>
                <w:b/>
                <w:szCs w:val="20"/>
              </w:rPr>
              <w:tab/>
            </w:r>
            <w:r w:rsidRPr="00077355">
              <w:rPr>
                <w:b/>
                <w:szCs w:val="20"/>
              </w:rPr>
              <w:tab/>
              <w:t>1336-00001-S005P</w:t>
            </w:r>
          </w:p>
        </w:tc>
        <w:tc>
          <w:tcPr>
            <w:tcW w:w="9360" w:type="dxa"/>
            <w:gridSpan w:val="3"/>
          </w:tcPr>
          <w:p w14:paraId="0CD76712" w14:textId="77777777" w:rsidR="008374A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2"/>
                <w:szCs w:val="12"/>
              </w:rPr>
              <w:t>Name/Description</w:t>
            </w:r>
            <w:r w:rsidRPr="00AB770C">
              <w:rPr>
                <w:rFonts w:cs="Arial"/>
                <w:b/>
                <w:sz w:val="12"/>
                <w:szCs w:val="12"/>
              </w:rPr>
              <w:t>.:</w:t>
            </w:r>
          </w:p>
          <w:p w14:paraId="3E99E313" w14:textId="77777777" w:rsidR="008374AF" w:rsidRPr="009004E6" w:rsidRDefault="006F5E60" w:rsidP="006F5E60">
            <w:pPr>
              <w:pStyle w:val="Header"/>
              <w:tabs>
                <w:tab w:val="clear" w:pos="4320"/>
                <w:tab w:val="left" w:pos="432"/>
                <w:tab w:val="left" w:pos="8640"/>
                <w:tab w:val="right" w:pos="10800"/>
              </w:tabs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CTDBP - </w:t>
            </w:r>
            <w:r w:rsidR="008374AF">
              <w:rPr>
                <w:rFonts w:cs="Arial"/>
                <w:b/>
                <w:szCs w:val="20"/>
              </w:rPr>
              <w:t>Sea-Bir</w:t>
            </w:r>
            <w:bookmarkStart w:id="2" w:name="_GoBack"/>
            <w:bookmarkEnd w:id="2"/>
            <w:r w:rsidR="008374AF">
              <w:rPr>
                <w:rFonts w:cs="Arial"/>
                <w:b/>
                <w:szCs w:val="20"/>
              </w:rPr>
              <w:t>d 16plus</w:t>
            </w:r>
            <w:r w:rsidR="006C42CE">
              <w:rPr>
                <w:rFonts w:cs="Arial"/>
                <w:b/>
                <w:szCs w:val="20"/>
              </w:rPr>
              <w:t xml:space="preserve"> </w:t>
            </w:r>
            <w:r w:rsidR="008374AF">
              <w:rPr>
                <w:rFonts w:cs="Arial"/>
                <w:b/>
                <w:szCs w:val="20"/>
              </w:rPr>
              <w:t>V2</w:t>
            </w:r>
            <w:r w:rsidR="006C42CE">
              <w:rPr>
                <w:rFonts w:cs="Arial"/>
                <w:b/>
                <w:szCs w:val="20"/>
              </w:rPr>
              <w:t xml:space="preserve"> Conductivity, Temperature and Pressure Recorder</w:t>
            </w:r>
          </w:p>
        </w:tc>
        <w:tc>
          <w:tcPr>
            <w:tcW w:w="1260" w:type="dxa"/>
            <w:vAlign w:val="center"/>
          </w:tcPr>
          <w:p w14:paraId="30A918F5" w14:textId="77777777" w:rsidR="008374AF" w:rsidRDefault="00283A96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Form No.</w:t>
            </w:r>
            <w:r w:rsidR="008374AF" w:rsidRPr="00C95790">
              <w:rPr>
                <w:rFonts w:cs="Arial"/>
                <w:b/>
                <w:sz w:val="16"/>
                <w:szCs w:val="16"/>
              </w:rPr>
              <w:t>:</w:t>
            </w:r>
          </w:p>
          <w:p w14:paraId="622F4CAA" w14:textId="77777777" w:rsidR="008374AF" w:rsidRPr="002762EF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rPr>
                <w:rFonts w:cs="Arial"/>
                <w:b/>
                <w:sz w:val="4"/>
                <w:szCs w:val="4"/>
              </w:rPr>
            </w:pPr>
          </w:p>
          <w:p w14:paraId="4B9CF18B" w14:textId="77777777" w:rsidR="008374AF" w:rsidRPr="00603C74" w:rsidRDefault="008374AF" w:rsidP="00F14A9F">
            <w:pPr>
              <w:pStyle w:val="Header"/>
              <w:tabs>
                <w:tab w:val="clear" w:pos="4320"/>
                <w:tab w:val="left" w:pos="8640"/>
                <w:tab w:val="right" w:pos="10800"/>
              </w:tabs>
              <w:jc w:val="center"/>
              <w:rPr>
                <w:rFonts w:cs="Arial"/>
                <w:b/>
              </w:rPr>
            </w:pPr>
            <w:r w:rsidRPr="009004E6">
              <w:rPr>
                <w:rFonts w:cs="Arial"/>
                <w:b/>
                <w:color w:val="0070C0"/>
                <w:szCs w:val="20"/>
              </w:rPr>
              <w:t>&lt;XXXXX&gt;</w:t>
            </w:r>
          </w:p>
        </w:tc>
      </w:tr>
    </w:tbl>
    <w:p w14:paraId="043E622A" w14:textId="77777777" w:rsidR="008374AF" w:rsidRPr="00081742" w:rsidRDefault="008374AF" w:rsidP="008374AF">
      <w:pPr>
        <w:pStyle w:val="Header"/>
        <w:tabs>
          <w:tab w:val="clear" w:pos="4320"/>
          <w:tab w:val="clear" w:pos="8640"/>
          <w:tab w:val="right" w:pos="10800"/>
        </w:tabs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7200"/>
        <w:gridCol w:w="7200"/>
      </w:tblGrid>
      <w:tr w:rsidR="008374AF" w14:paraId="7BADAE7B" w14:textId="77777777" w:rsidTr="00F14A9F">
        <w:trPr>
          <w:trHeight w:val="278"/>
        </w:trPr>
        <w:tc>
          <w:tcPr>
            <w:tcW w:w="7200" w:type="dxa"/>
          </w:tcPr>
          <w:p w14:paraId="684896DC" w14:textId="77777777" w:rsidR="008374AF" w:rsidRPr="00904E15" w:rsidRDefault="008374AF" w:rsidP="00F14A9F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43D05934" w14:textId="77777777" w:rsidR="008374AF" w:rsidRDefault="008374AF" w:rsidP="00F14A9F">
            <w:pPr>
              <w:tabs>
                <w:tab w:val="left" w:pos="2511"/>
                <w:tab w:val="left" w:pos="493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904E15">
              <w:rPr>
                <w:rFonts w:cs="Arial"/>
                <w:b/>
                <w:sz w:val="16"/>
                <w:szCs w:val="16"/>
              </w:rPr>
              <w:t>Test / Inspection Conducted by:</w:t>
            </w:r>
            <w:r>
              <w:rPr>
                <w:rFonts w:cs="Arial"/>
                <w:b/>
                <w:sz w:val="16"/>
                <w:szCs w:val="16"/>
              </w:rPr>
              <w:tab/>
            </w:r>
            <w:r w:rsidR="006F5E60" w:rsidRPr="009004E6">
              <w:rPr>
                <w:rFonts w:cs="Arial"/>
                <w:b/>
                <w:color w:val="0070C0"/>
                <w:szCs w:val="20"/>
              </w:rPr>
              <w:t>XXXXXXXXX</w:t>
            </w:r>
            <w:r w:rsidR="006F5E60">
              <w:rPr>
                <w:rFonts w:cs="Arial"/>
                <w:b/>
                <w:sz w:val="16"/>
                <w:szCs w:val="16"/>
              </w:rPr>
              <w:t xml:space="preserve">     </w:t>
            </w:r>
            <w:r>
              <w:rPr>
                <w:rFonts w:cs="Arial"/>
                <w:b/>
                <w:sz w:val="16"/>
                <w:szCs w:val="16"/>
              </w:rPr>
              <w:t xml:space="preserve">Test </w:t>
            </w:r>
            <w:r w:rsidRPr="00904E15">
              <w:rPr>
                <w:rFonts w:cs="Arial"/>
                <w:b/>
                <w:sz w:val="16"/>
                <w:szCs w:val="16"/>
              </w:rPr>
              <w:t>Date:</w:t>
            </w:r>
            <w:r>
              <w:rPr>
                <w:rFonts w:cs="Arial"/>
                <w:b/>
                <w:sz w:val="16"/>
                <w:szCs w:val="16"/>
              </w:rPr>
              <w:tab/>
            </w:r>
            <w:r w:rsidR="006F5E60">
              <w:rPr>
                <w:rFonts w:cs="Arial"/>
                <w:b/>
                <w:color w:val="0070C0"/>
                <w:szCs w:val="20"/>
              </w:rPr>
              <w:t>YYYY-MM-DD</w:t>
            </w:r>
          </w:p>
          <w:p w14:paraId="2AFAED38" w14:textId="77777777" w:rsidR="008374AF" w:rsidRPr="00904E15" w:rsidRDefault="008374AF" w:rsidP="00F14A9F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</w:tc>
        <w:tc>
          <w:tcPr>
            <w:tcW w:w="7200" w:type="dxa"/>
          </w:tcPr>
          <w:p w14:paraId="776B4233" w14:textId="77777777" w:rsidR="008374AF" w:rsidRPr="00904E15" w:rsidRDefault="008374AF" w:rsidP="00F14A9F">
            <w:pPr>
              <w:tabs>
                <w:tab w:val="left" w:pos="2511"/>
                <w:tab w:val="left" w:pos="5292"/>
                <w:tab w:val="left" w:pos="5942"/>
                <w:tab w:val="right" w:pos="9720"/>
                <w:tab w:val="right" w:pos="10080"/>
              </w:tabs>
              <w:rPr>
                <w:rFonts w:cs="Arial"/>
                <w:b/>
                <w:sz w:val="6"/>
                <w:szCs w:val="6"/>
              </w:rPr>
            </w:pPr>
          </w:p>
          <w:p w14:paraId="68D79BF5" w14:textId="77777777" w:rsidR="008374AF" w:rsidRDefault="008374AF" w:rsidP="00F14A9F">
            <w:pPr>
              <w:tabs>
                <w:tab w:val="left" w:pos="2511"/>
                <w:tab w:val="left" w:pos="5292"/>
                <w:tab w:val="left" w:pos="5832"/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Quality Review</w:t>
            </w:r>
            <w:r w:rsidRPr="00904E15">
              <w:rPr>
                <w:rFonts w:cs="Arial"/>
                <w:b/>
                <w:sz w:val="16"/>
                <w:szCs w:val="16"/>
              </w:rPr>
              <w:t xml:space="preserve"> by:</w:t>
            </w:r>
            <w:r w:rsidR="006F5E60">
              <w:rPr>
                <w:rFonts w:cs="Arial"/>
                <w:b/>
                <w:sz w:val="16"/>
                <w:szCs w:val="16"/>
              </w:rPr>
              <w:t xml:space="preserve">  </w:t>
            </w:r>
            <w:r w:rsidR="006F5E60" w:rsidRPr="009004E6">
              <w:rPr>
                <w:rFonts w:cs="Arial"/>
                <w:b/>
                <w:color w:val="0070C0"/>
                <w:szCs w:val="20"/>
              </w:rPr>
              <w:t>XXXXXXXXX</w:t>
            </w:r>
            <w:r w:rsidR="006F5E60">
              <w:rPr>
                <w:rFonts w:cs="Arial"/>
                <w:b/>
                <w:sz w:val="16"/>
                <w:szCs w:val="16"/>
              </w:rPr>
              <w:t xml:space="preserve">                      </w:t>
            </w:r>
            <w:r w:rsidRPr="00904E15">
              <w:rPr>
                <w:rFonts w:cs="Arial"/>
                <w:b/>
                <w:sz w:val="16"/>
                <w:szCs w:val="16"/>
              </w:rPr>
              <w:t>Date:</w:t>
            </w:r>
            <w:r w:rsidR="006F5E60">
              <w:rPr>
                <w:rFonts w:cs="Arial"/>
                <w:b/>
                <w:sz w:val="16"/>
                <w:szCs w:val="16"/>
              </w:rPr>
              <w:t xml:space="preserve">  </w:t>
            </w:r>
            <w:r w:rsidR="006F5E60">
              <w:rPr>
                <w:rFonts w:cs="Arial"/>
                <w:b/>
                <w:color w:val="0070C0"/>
                <w:szCs w:val="20"/>
              </w:rPr>
              <w:t>YYYY-MM-DD</w:t>
            </w:r>
          </w:p>
          <w:p w14:paraId="3286E28B" w14:textId="77777777" w:rsidR="008374AF" w:rsidRPr="00904E15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</w:tc>
      </w:tr>
    </w:tbl>
    <w:p w14:paraId="510BA988" w14:textId="77777777" w:rsidR="008374AF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900"/>
        <w:gridCol w:w="1260"/>
        <w:gridCol w:w="3684"/>
        <w:gridCol w:w="3684"/>
        <w:gridCol w:w="3684"/>
        <w:gridCol w:w="594"/>
        <w:gridCol w:w="594"/>
      </w:tblGrid>
      <w:tr w:rsidR="008374AF" w14:paraId="3A221F32" w14:textId="77777777" w:rsidTr="005338D2">
        <w:trPr>
          <w:cantSplit/>
          <w:tblHeader/>
        </w:trPr>
        <w:tc>
          <w:tcPr>
            <w:tcW w:w="14400" w:type="dxa"/>
            <w:gridSpan w:val="7"/>
            <w:shd w:val="clear" w:color="auto" w:fill="E6E6E6"/>
          </w:tcPr>
          <w:p w14:paraId="4773A231" w14:textId="77777777" w:rsidR="008374AF" w:rsidRDefault="008374AF" w:rsidP="00F14A9F">
            <w:pPr>
              <w:pStyle w:val="Heading2"/>
              <w:outlineLvl w:val="1"/>
            </w:pPr>
            <w:r>
              <w:t>Test Results</w:t>
            </w:r>
          </w:p>
        </w:tc>
      </w:tr>
      <w:tr w:rsidR="008374AF" w14:paraId="7CA1972A" w14:textId="77777777" w:rsidTr="005338D2">
        <w:trPr>
          <w:cantSplit/>
          <w:tblHeader/>
        </w:trPr>
        <w:tc>
          <w:tcPr>
            <w:tcW w:w="900" w:type="dxa"/>
          </w:tcPr>
          <w:p w14:paraId="4A13A27F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Step No.</w:t>
            </w:r>
          </w:p>
        </w:tc>
        <w:tc>
          <w:tcPr>
            <w:tcW w:w="1260" w:type="dxa"/>
          </w:tcPr>
          <w:p w14:paraId="6E4DBA1A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Item ID</w:t>
            </w:r>
          </w:p>
        </w:tc>
        <w:tc>
          <w:tcPr>
            <w:tcW w:w="3684" w:type="dxa"/>
          </w:tcPr>
          <w:p w14:paraId="36E95ABA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2D277E">
              <w:rPr>
                <w:rFonts w:cs="Arial"/>
                <w:b/>
                <w:sz w:val="16"/>
                <w:szCs w:val="16"/>
              </w:rPr>
              <w:t>Test Parameter</w:t>
            </w:r>
          </w:p>
        </w:tc>
        <w:tc>
          <w:tcPr>
            <w:tcW w:w="3684" w:type="dxa"/>
          </w:tcPr>
          <w:p w14:paraId="314A5EF9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Specification/Criteria</w:t>
            </w:r>
          </w:p>
        </w:tc>
        <w:tc>
          <w:tcPr>
            <w:tcW w:w="3684" w:type="dxa"/>
          </w:tcPr>
          <w:p w14:paraId="0D2A424A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Test Data</w:t>
            </w:r>
          </w:p>
        </w:tc>
        <w:tc>
          <w:tcPr>
            <w:tcW w:w="594" w:type="dxa"/>
          </w:tcPr>
          <w:p w14:paraId="293DBD78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Pass</w:t>
            </w:r>
          </w:p>
        </w:tc>
        <w:tc>
          <w:tcPr>
            <w:tcW w:w="594" w:type="dxa"/>
          </w:tcPr>
          <w:p w14:paraId="409A5AFE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Fail</w:t>
            </w:r>
          </w:p>
        </w:tc>
      </w:tr>
      <w:tr w:rsidR="00DE3788" w:rsidRPr="00F83D04" w14:paraId="2C882C02" w14:textId="77777777" w:rsidTr="00C12313">
        <w:trPr>
          <w:cantSplit/>
        </w:trPr>
        <w:tc>
          <w:tcPr>
            <w:tcW w:w="900" w:type="dxa"/>
            <w:vAlign w:val="center"/>
          </w:tcPr>
          <w:p w14:paraId="5E311EBE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8.2.2</w:t>
            </w:r>
          </w:p>
        </w:tc>
        <w:tc>
          <w:tcPr>
            <w:tcW w:w="1260" w:type="dxa"/>
            <w:vAlign w:val="center"/>
          </w:tcPr>
          <w:p w14:paraId="1D753BDD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358642C9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battery pack voltage</w:t>
            </w:r>
          </w:p>
        </w:tc>
        <w:tc>
          <w:tcPr>
            <w:tcW w:w="3684" w:type="dxa"/>
            <w:vAlign w:val="center"/>
          </w:tcPr>
          <w:p w14:paraId="7ABCE704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Battery voltage for new batteries should be approximately 13.5 VDC</w:t>
            </w:r>
          </w:p>
        </w:tc>
        <w:tc>
          <w:tcPr>
            <w:tcW w:w="3684" w:type="dxa"/>
            <w:vAlign w:val="center"/>
          </w:tcPr>
          <w:p w14:paraId="3BF78807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22A4CE3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BD459DC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58F7C5D0" w14:textId="77777777" w:rsidTr="00C12313">
        <w:trPr>
          <w:cantSplit/>
        </w:trPr>
        <w:tc>
          <w:tcPr>
            <w:tcW w:w="900" w:type="dxa"/>
            <w:vAlign w:val="center"/>
          </w:tcPr>
          <w:p w14:paraId="7F0D0F75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3.4</w:t>
            </w:r>
          </w:p>
        </w:tc>
        <w:tc>
          <w:tcPr>
            <w:tcW w:w="1260" w:type="dxa"/>
            <w:vAlign w:val="center"/>
          </w:tcPr>
          <w:p w14:paraId="3316E754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INTF-010</w:t>
            </w:r>
          </w:p>
        </w:tc>
        <w:tc>
          <w:tcPr>
            <w:tcW w:w="3684" w:type="dxa"/>
            <w:vAlign w:val="center"/>
          </w:tcPr>
          <w:p w14:paraId="10B543AE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communication is established through the RS-232 serial connection.  </w:t>
            </w:r>
          </w:p>
        </w:tc>
        <w:tc>
          <w:tcPr>
            <w:tcW w:w="3684" w:type="dxa"/>
            <w:vAlign w:val="center"/>
          </w:tcPr>
          <w:p w14:paraId="14F22C9A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Establishing communication with the unit via the computer and received status.</w:t>
            </w:r>
          </w:p>
        </w:tc>
        <w:tc>
          <w:tcPr>
            <w:tcW w:w="3684" w:type="dxa"/>
            <w:vAlign w:val="center"/>
          </w:tcPr>
          <w:p w14:paraId="29A5C0E0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6E51C4D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E7BA864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C12313" w:rsidRPr="00F83D04" w14:paraId="77AB730F" w14:textId="77777777" w:rsidTr="00C12313">
        <w:trPr>
          <w:cantSplit/>
        </w:trPr>
        <w:tc>
          <w:tcPr>
            <w:tcW w:w="900" w:type="dxa"/>
            <w:vAlign w:val="center"/>
          </w:tcPr>
          <w:p w14:paraId="346CB353" w14:textId="77777777" w:rsidR="00C12313" w:rsidRDefault="00C12313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8.3.6</w:t>
            </w:r>
          </w:p>
        </w:tc>
        <w:tc>
          <w:tcPr>
            <w:tcW w:w="1260" w:type="dxa"/>
            <w:vAlign w:val="center"/>
          </w:tcPr>
          <w:p w14:paraId="49284D2B" w14:textId="77777777" w:rsidR="00C12313" w:rsidRDefault="00C12313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2A25588B" w14:textId="77777777" w:rsidR="00C12313" w:rsidRDefault="00C12313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firmware version</w:t>
            </w:r>
          </w:p>
        </w:tc>
        <w:tc>
          <w:tcPr>
            <w:tcW w:w="3684" w:type="dxa"/>
            <w:vAlign w:val="center"/>
          </w:tcPr>
          <w:p w14:paraId="75C291E0" w14:textId="77777777" w:rsidR="00C12313" w:rsidRDefault="00C12313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Current firmware version of instrument has not altered and is the same as that noted in a previous QCT results form.</w:t>
            </w:r>
          </w:p>
        </w:tc>
        <w:tc>
          <w:tcPr>
            <w:tcW w:w="3684" w:type="dxa"/>
            <w:vAlign w:val="center"/>
          </w:tcPr>
          <w:p w14:paraId="44634638" w14:textId="77777777" w:rsidR="00C12313" w:rsidRPr="006C42CE" w:rsidRDefault="00C12313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F89B853" w14:textId="77777777" w:rsidR="00C12313" w:rsidRPr="006C42CE" w:rsidRDefault="00C12313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17103CB" w14:textId="77777777" w:rsidR="00C12313" w:rsidRPr="006C42CE" w:rsidRDefault="00C12313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241B5A6C" w14:textId="77777777" w:rsidTr="00C12313">
        <w:trPr>
          <w:cantSplit/>
        </w:trPr>
        <w:tc>
          <w:tcPr>
            <w:tcW w:w="900" w:type="dxa"/>
            <w:vAlign w:val="center"/>
          </w:tcPr>
          <w:p w14:paraId="076A115F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3.8</w:t>
            </w:r>
          </w:p>
        </w:tc>
        <w:tc>
          <w:tcPr>
            <w:tcW w:w="1260" w:type="dxa"/>
            <w:vAlign w:val="center"/>
          </w:tcPr>
          <w:p w14:paraId="0B291400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INTF-005</w:t>
            </w:r>
          </w:p>
        </w:tc>
        <w:tc>
          <w:tcPr>
            <w:tcW w:w="3684" w:type="dxa"/>
            <w:vAlign w:val="center"/>
          </w:tcPr>
          <w:p w14:paraId="41F0F71A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of time synchronization of clock within unit.</w:t>
            </w:r>
          </w:p>
        </w:tc>
        <w:tc>
          <w:tcPr>
            <w:tcW w:w="3684" w:type="dxa"/>
            <w:vAlign w:val="center"/>
          </w:tcPr>
          <w:p w14:paraId="544475A3" w14:textId="77777777" w:rsidR="00DE3788" w:rsidRDefault="00DE3788" w:rsidP="00C12313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The instruments clock was </w:t>
            </w:r>
            <w:r w:rsidR="00C12313">
              <w:rPr>
                <w:rFonts w:cs="Arial"/>
                <w:szCs w:val="20"/>
              </w:rPr>
              <w:t>synchronized to the clock in the computer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3684" w:type="dxa"/>
            <w:vAlign w:val="center"/>
          </w:tcPr>
          <w:p w14:paraId="6161DC35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249CFF9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4BC3A74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04F2B06E" w14:textId="77777777" w:rsidTr="00C12313">
        <w:trPr>
          <w:cantSplit/>
        </w:trPr>
        <w:tc>
          <w:tcPr>
            <w:tcW w:w="900" w:type="dxa"/>
            <w:vAlign w:val="center"/>
          </w:tcPr>
          <w:p w14:paraId="4868A964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3.9</w:t>
            </w:r>
          </w:p>
        </w:tc>
        <w:tc>
          <w:tcPr>
            <w:tcW w:w="1260" w:type="dxa"/>
            <w:vAlign w:val="center"/>
          </w:tcPr>
          <w:p w14:paraId="72373818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INTF-003</w:t>
            </w:r>
          </w:p>
        </w:tc>
        <w:tc>
          <w:tcPr>
            <w:tcW w:w="3684" w:type="dxa"/>
            <w:vAlign w:val="center"/>
          </w:tcPr>
          <w:p w14:paraId="4B6FD798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data collected contains a date stamp</w:t>
            </w:r>
          </w:p>
        </w:tc>
        <w:tc>
          <w:tcPr>
            <w:tcW w:w="3684" w:type="dxa"/>
            <w:vAlign w:val="center"/>
          </w:tcPr>
          <w:p w14:paraId="1CAECB32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Collected data contains the date stamp in the part of the data string</w:t>
            </w:r>
          </w:p>
        </w:tc>
        <w:tc>
          <w:tcPr>
            <w:tcW w:w="3684" w:type="dxa"/>
            <w:vAlign w:val="center"/>
          </w:tcPr>
          <w:p w14:paraId="78B602FE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99DD590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716E8ED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224B8EF7" w14:textId="77777777" w:rsidTr="00C12313">
        <w:trPr>
          <w:cantSplit/>
        </w:trPr>
        <w:tc>
          <w:tcPr>
            <w:tcW w:w="900" w:type="dxa"/>
            <w:vAlign w:val="center"/>
          </w:tcPr>
          <w:p w14:paraId="6D6727C0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3.9</w:t>
            </w:r>
          </w:p>
        </w:tc>
        <w:tc>
          <w:tcPr>
            <w:tcW w:w="1260" w:type="dxa"/>
            <w:vAlign w:val="center"/>
          </w:tcPr>
          <w:p w14:paraId="296CEF02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5319D5C0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data stream appears reasonable </w:t>
            </w:r>
          </w:p>
        </w:tc>
        <w:tc>
          <w:tcPr>
            <w:tcW w:w="3684" w:type="dxa"/>
            <w:vAlign w:val="center"/>
          </w:tcPr>
          <w:p w14:paraId="2129FF2B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data is approximately atmospheric pressure and room temperature</w:t>
            </w:r>
          </w:p>
        </w:tc>
        <w:tc>
          <w:tcPr>
            <w:tcW w:w="3684" w:type="dxa"/>
            <w:vAlign w:val="center"/>
          </w:tcPr>
          <w:p w14:paraId="632ED4FC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6ADA283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E4042B3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5DD5AC88" w14:textId="77777777" w:rsidTr="00C12313">
        <w:trPr>
          <w:cantSplit/>
        </w:trPr>
        <w:tc>
          <w:tcPr>
            <w:tcW w:w="900" w:type="dxa"/>
            <w:vAlign w:val="center"/>
          </w:tcPr>
          <w:p w14:paraId="47B86D93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3.10</w:t>
            </w:r>
          </w:p>
        </w:tc>
        <w:tc>
          <w:tcPr>
            <w:tcW w:w="1260" w:type="dxa"/>
            <w:vAlign w:val="center"/>
          </w:tcPr>
          <w:p w14:paraId="09508410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70E6FD40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pump is operational.</w:t>
            </w:r>
          </w:p>
        </w:tc>
        <w:tc>
          <w:tcPr>
            <w:tcW w:w="3684" w:type="dxa"/>
            <w:vAlign w:val="center"/>
          </w:tcPr>
          <w:p w14:paraId="688E7D3A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Water movement is noted at the pump outlet</w:t>
            </w:r>
          </w:p>
        </w:tc>
        <w:tc>
          <w:tcPr>
            <w:tcW w:w="3684" w:type="dxa"/>
            <w:vAlign w:val="center"/>
          </w:tcPr>
          <w:p w14:paraId="3D671960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74542A7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71AE525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02A785A1" w14:textId="77777777" w:rsidTr="00C12313">
        <w:trPr>
          <w:cantSplit/>
        </w:trPr>
        <w:tc>
          <w:tcPr>
            <w:tcW w:w="900" w:type="dxa"/>
            <w:vAlign w:val="center"/>
          </w:tcPr>
          <w:p w14:paraId="6948D36B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AB7FE4">
              <w:rPr>
                <w:rFonts w:cs="Arial"/>
                <w:szCs w:val="20"/>
              </w:rPr>
              <w:t>3.12</w:t>
            </w:r>
          </w:p>
        </w:tc>
        <w:tc>
          <w:tcPr>
            <w:tcW w:w="1260" w:type="dxa"/>
            <w:vAlign w:val="center"/>
          </w:tcPr>
          <w:p w14:paraId="29E38CEF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COND-009</w:t>
            </w:r>
          </w:p>
          <w:p w14:paraId="19A2773B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TEMP-007</w:t>
            </w:r>
          </w:p>
          <w:p w14:paraId="08C4D413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PRES-005</w:t>
            </w:r>
          </w:p>
        </w:tc>
        <w:tc>
          <w:tcPr>
            <w:tcW w:w="3684" w:type="dxa"/>
            <w:vAlign w:val="center"/>
          </w:tcPr>
          <w:p w14:paraId="020894E1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the sampling parameters for conductivity, pressure and temperature can be remotely reconfigured.  </w:t>
            </w:r>
          </w:p>
        </w:tc>
        <w:tc>
          <w:tcPr>
            <w:tcW w:w="3684" w:type="dxa"/>
            <w:vAlign w:val="center"/>
          </w:tcPr>
          <w:p w14:paraId="1E442327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Recorded data shows change in sampling configuration.   </w:t>
            </w:r>
          </w:p>
        </w:tc>
        <w:tc>
          <w:tcPr>
            <w:tcW w:w="3684" w:type="dxa"/>
            <w:vAlign w:val="center"/>
          </w:tcPr>
          <w:p w14:paraId="3705577A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2F9B8A9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12E2754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4C3202EE" w14:textId="77777777" w:rsidTr="00C12313">
        <w:trPr>
          <w:cantSplit/>
        </w:trPr>
        <w:tc>
          <w:tcPr>
            <w:tcW w:w="900" w:type="dxa"/>
            <w:vAlign w:val="center"/>
          </w:tcPr>
          <w:p w14:paraId="6FBE293B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F404D1">
              <w:rPr>
                <w:rFonts w:cs="Arial"/>
                <w:szCs w:val="20"/>
              </w:rPr>
              <w:t>3.15</w:t>
            </w:r>
          </w:p>
        </w:tc>
        <w:tc>
          <w:tcPr>
            <w:tcW w:w="1260" w:type="dxa"/>
            <w:vAlign w:val="center"/>
          </w:tcPr>
          <w:p w14:paraId="6D40C208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68609893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Incoming pressure sensor data stream appears operational</w:t>
            </w:r>
          </w:p>
        </w:tc>
        <w:tc>
          <w:tcPr>
            <w:tcW w:w="3684" w:type="dxa"/>
            <w:vAlign w:val="center"/>
          </w:tcPr>
          <w:p w14:paraId="5CCA405A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Pressure sensor data is steady and then fluctuates as pressure sensor is tapped</w:t>
            </w:r>
          </w:p>
        </w:tc>
        <w:tc>
          <w:tcPr>
            <w:tcW w:w="3684" w:type="dxa"/>
            <w:vAlign w:val="center"/>
          </w:tcPr>
          <w:p w14:paraId="5613ADB0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4BFB0F7B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98DB3A7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5578FB59" w14:textId="77777777" w:rsidTr="00C12313">
        <w:trPr>
          <w:cantSplit/>
        </w:trPr>
        <w:tc>
          <w:tcPr>
            <w:tcW w:w="900" w:type="dxa"/>
            <w:vAlign w:val="center"/>
          </w:tcPr>
          <w:p w14:paraId="35A748A4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F404D1">
              <w:rPr>
                <w:rFonts w:cs="Arial"/>
                <w:szCs w:val="20"/>
              </w:rPr>
              <w:t>3.16</w:t>
            </w:r>
          </w:p>
        </w:tc>
        <w:tc>
          <w:tcPr>
            <w:tcW w:w="1260" w:type="dxa"/>
            <w:vAlign w:val="center"/>
          </w:tcPr>
          <w:p w14:paraId="6D9A8FCC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5D8B653E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unit will operate at specified low voltage</w:t>
            </w:r>
          </w:p>
        </w:tc>
        <w:tc>
          <w:tcPr>
            <w:tcW w:w="3684" w:type="dxa"/>
            <w:vAlign w:val="center"/>
          </w:tcPr>
          <w:p w14:paraId="47B7D729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Noted time of low voltage event</w:t>
            </w:r>
          </w:p>
        </w:tc>
        <w:tc>
          <w:tcPr>
            <w:tcW w:w="3684" w:type="dxa"/>
            <w:vAlign w:val="center"/>
          </w:tcPr>
          <w:p w14:paraId="72C61F5A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5ADA945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243935B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0DE71ECC" w14:textId="77777777" w:rsidTr="00C12313">
        <w:trPr>
          <w:cantSplit/>
        </w:trPr>
        <w:tc>
          <w:tcPr>
            <w:tcW w:w="900" w:type="dxa"/>
            <w:vAlign w:val="center"/>
          </w:tcPr>
          <w:p w14:paraId="1D4F77C0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F404D1">
              <w:rPr>
                <w:rFonts w:cs="Arial"/>
                <w:szCs w:val="20"/>
              </w:rPr>
              <w:t>3.17</w:t>
            </w:r>
          </w:p>
        </w:tc>
        <w:tc>
          <w:tcPr>
            <w:tcW w:w="1260" w:type="dxa"/>
            <w:vAlign w:val="center"/>
          </w:tcPr>
          <w:p w14:paraId="0CB1C23E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1A756E90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unit will operate at specified high voltage</w:t>
            </w:r>
          </w:p>
        </w:tc>
        <w:tc>
          <w:tcPr>
            <w:tcW w:w="3684" w:type="dxa"/>
            <w:vAlign w:val="center"/>
          </w:tcPr>
          <w:p w14:paraId="261F39F8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Noted time of high voltage event</w:t>
            </w:r>
          </w:p>
        </w:tc>
        <w:tc>
          <w:tcPr>
            <w:tcW w:w="3684" w:type="dxa"/>
            <w:vAlign w:val="center"/>
          </w:tcPr>
          <w:p w14:paraId="16FFA6A7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8A91A0D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3A594634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2F675F5F" w14:textId="77777777" w:rsidTr="00C12313">
        <w:trPr>
          <w:cantSplit/>
        </w:trPr>
        <w:tc>
          <w:tcPr>
            <w:tcW w:w="900" w:type="dxa"/>
            <w:vAlign w:val="center"/>
          </w:tcPr>
          <w:p w14:paraId="76952CC8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lastRenderedPageBreak/>
              <w:t>8.</w:t>
            </w:r>
            <w:r w:rsidR="00F404D1">
              <w:rPr>
                <w:rFonts w:cs="Arial"/>
                <w:szCs w:val="20"/>
              </w:rPr>
              <w:t>3.22</w:t>
            </w:r>
          </w:p>
        </w:tc>
        <w:tc>
          <w:tcPr>
            <w:tcW w:w="1260" w:type="dxa"/>
            <w:vAlign w:val="center"/>
          </w:tcPr>
          <w:p w14:paraId="53E3E918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INTF-002</w:t>
            </w:r>
          </w:p>
        </w:tc>
        <w:tc>
          <w:tcPr>
            <w:tcW w:w="3684" w:type="dxa"/>
            <w:vAlign w:val="center"/>
          </w:tcPr>
          <w:p w14:paraId="6972220C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that instrument</w:t>
            </w:r>
            <w:r w:rsidRPr="006F5E60">
              <w:rPr>
                <w:rFonts w:cs="Arial"/>
                <w:szCs w:val="20"/>
              </w:rPr>
              <w:t xml:space="preserve"> shall operate from a supp</w:t>
            </w:r>
            <w:r>
              <w:rPr>
                <w:rFonts w:cs="Arial"/>
                <w:szCs w:val="20"/>
              </w:rPr>
              <w:t xml:space="preserve">ly voltage of 12 VDC ± </w:t>
            </w:r>
            <w:r w:rsidRPr="006F5E60">
              <w:rPr>
                <w:rFonts w:cs="Arial"/>
                <w:szCs w:val="20"/>
              </w:rPr>
              <w:t xml:space="preserve">5% </w:t>
            </w:r>
          </w:p>
        </w:tc>
        <w:tc>
          <w:tcPr>
            <w:tcW w:w="3684" w:type="dxa"/>
            <w:vAlign w:val="center"/>
          </w:tcPr>
          <w:p w14:paraId="5A910884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Unit continues to collect data at high and low voltages</w:t>
            </w:r>
          </w:p>
        </w:tc>
        <w:tc>
          <w:tcPr>
            <w:tcW w:w="3684" w:type="dxa"/>
            <w:vAlign w:val="center"/>
          </w:tcPr>
          <w:p w14:paraId="090087D9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46845C7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5F49DB1A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7164F72D" w14:textId="77777777" w:rsidTr="00C12313">
        <w:trPr>
          <w:cantSplit/>
        </w:trPr>
        <w:tc>
          <w:tcPr>
            <w:tcW w:w="900" w:type="dxa"/>
            <w:vAlign w:val="center"/>
          </w:tcPr>
          <w:p w14:paraId="2BC27AB5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F404D1">
              <w:rPr>
                <w:rFonts w:cs="Arial"/>
                <w:szCs w:val="20"/>
              </w:rPr>
              <w:t>3.23</w:t>
            </w:r>
          </w:p>
        </w:tc>
        <w:tc>
          <w:tcPr>
            <w:tcW w:w="1260" w:type="dxa"/>
            <w:vAlign w:val="center"/>
          </w:tcPr>
          <w:p w14:paraId="5EEA3843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COND-008</w:t>
            </w:r>
          </w:p>
          <w:p w14:paraId="5A7D3941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TEMP-006</w:t>
            </w:r>
          </w:p>
          <w:p w14:paraId="110A676E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PRES-004</w:t>
            </w:r>
          </w:p>
        </w:tc>
        <w:tc>
          <w:tcPr>
            <w:tcW w:w="3684" w:type="dxa"/>
            <w:vAlign w:val="center"/>
          </w:tcPr>
          <w:p w14:paraId="572EA141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Verification that unit sampled conductivity, pressure and temperature at an interval of </w:t>
            </w:r>
            <w:r w:rsidR="006A7152">
              <w:rPr>
                <w:rFonts w:cs="Arial"/>
                <w:szCs w:val="20"/>
              </w:rPr>
              <w:t>1 sample every 10 seconds</w:t>
            </w:r>
          </w:p>
        </w:tc>
        <w:tc>
          <w:tcPr>
            <w:tcW w:w="3684" w:type="dxa"/>
            <w:vAlign w:val="center"/>
          </w:tcPr>
          <w:p w14:paraId="32ED2098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Header file contains required information on data rate</w:t>
            </w:r>
          </w:p>
        </w:tc>
        <w:tc>
          <w:tcPr>
            <w:tcW w:w="3684" w:type="dxa"/>
            <w:vAlign w:val="center"/>
          </w:tcPr>
          <w:p w14:paraId="4E0822DC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292E423E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6EB002B6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DE3788" w:rsidRPr="00F83D04" w14:paraId="31F4DA3D" w14:textId="77777777" w:rsidTr="00C12313">
        <w:trPr>
          <w:cantSplit/>
        </w:trPr>
        <w:tc>
          <w:tcPr>
            <w:tcW w:w="900" w:type="dxa"/>
            <w:vAlign w:val="center"/>
          </w:tcPr>
          <w:p w14:paraId="496B6B50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</w:t>
            </w:r>
            <w:r w:rsidR="00F404D1">
              <w:rPr>
                <w:rFonts w:cs="Arial"/>
                <w:szCs w:val="20"/>
              </w:rPr>
              <w:t>3.24</w:t>
            </w:r>
          </w:p>
        </w:tc>
        <w:tc>
          <w:tcPr>
            <w:tcW w:w="1260" w:type="dxa"/>
            <w:vAlign w:val="center"/>
          </w:tcPr>
          <w:p w14:paraId="3900C08B" w14:textId="77777777" w:rsidR="00DE3788" w:rsidRDefault="00DE3788" w:rsidP="006C42CE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6CE75E39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Incoming thermocouple data stream appears operational </w:t>
            </w:r>
          </w:p>
        </w:tc>
        <w:tc>
          <w:tcPr>
            <w:tcW w:w="3684" w:type="dxa"/>
            <w:vAlign w:val="center"/>
          </w:tcPr>
          <w:p w14:paraId="0316A6B9" w14:textId="77777777" w:rsidR="00DE3788" w:rsidRDefault="00DE3788" w:rsidP="006C42CE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Thermocouple data is steady and begins to drop as surrounding water cools from the ice.</w:t>
            </w:r>
          </w:p>
        </w:tc>
        <w:tc>
          <w:tcPr>
            <w:tcW w:w="3684" w:type="dxa"/>
            <w:vAlign w:val="center"/>
          </w:tcPr>
          <w:p w14:paraId="1706BDFC" w14:textId="77777777" w:rsidR="00DE3788" w:rsidRPr="006C42CE" w:rsidRDefault="00DE3788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78B3178E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99B9D79" w14:textId="77777777" w:rsidR="00DE3788" w:rsidRPr="006C42CE" w:rsidRDefault="00DE3788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  <w:tr w:rsidR="00F404D1" w:rsidRPr="00F83D04" w14:paraId="694F1B7F" w14:textId="77777777" w:rsidTr="00C12313">
        <w:trPr>
          <w:cantSplit/>
        </w:trPr>
        <w:tc>
          <w:tcPr>
            <w:tcW w:w="900" w:type="dxa"/>
            <w:vAlign w:val="center"/>
          </w:tcPr>
          <w:p w14:paraId="1965213E" w14:textId="77777777" w:rsidR="00F404D1" w:rsidRDefault="00F404D1" w:rsidP="00B5581A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8.4.5</w:t>
            </w:r>
          </w:p>
        </w:tc>
        <w:tc>
          <w:tcPr>
            <w:tcW w:w="1260" w:type="dxa"/>
            <w:vAlign w:val="center"/>
          </w:tcPr>
          <w:p w14:paraId="57B8FB26" w14:textId="77777777" w:rsidR="00F404D1" w:rsidRDefault="00F404D1" w:rsidP="00B5581A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szCs w:val="20"/>
              </w:rPr>
            </w:pPr>
          </w:p>
        </w:tc>
        <w:tc>
          <w:tcPr>
            <w:tcW w:w="3684" w:type="dxa"/>
            <w:vAlign w:val="center"/>
          </w:tcPr>
          <w:p w14:paraId="6E87C069" w14:textId="77777777" w:rsidR="00F404D1" w:rsidRDefault="00F404D1" w:rsidP="00B5581A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Verification batteries were installed correctly</w:t>
            </w:r>
          </w:p>
        </w:tc>
        <w:tc>
          <w:tcPr>
            <w:tcW w:w="3684" w:type="dxa"/>
            <w:vAlign w:val="center"/>
          </w:tcPr>
          <w:p w14:paraId="68ED73A7" w14:textId="77777777" w:rsidR="00F404D1" w:rsidRDefault="00F404D1" w:rsidP="00B5581A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Battery voltage measured should approximate measurement from step 8.2.2</w:t>
            </w:r>
          </w:p>
        </w:tc>
        <w:tc>
          <w:tcPr>
            <w:tcW w:w="3684" w:type="dxa"/>
            <w:vAlign w:val="center"/>
          </w:tcPr>
          <w:p w14:paraId="787AC314" w14:textId="77777777" w:rsidR="00F404D1" w:rsidRPr="006C42CE" w:rsidRDefault="00F404D1" w:rsidP="006F5E60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189AC84F" w14:textId="77777777" w:rsidR="00F404D1" w:rsidRPr="006C42CE" w:rsidRDefault="00F404D1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  <w:tc>
          <w:tcPr>
            <w:tcW w:w="594" w:type="dxa"/>
            <w:vAlign w:val="center"/>
          </w:tcPr>
          <w:p w14:paraId="050343DD" w14:textId="77777777" w:rsidR="00F404D1" w:rsidRPr="006C42CE" w:rsidRDefault="00F404D1" w:rsidP="00C12313">
            <w:pPr>
              <w:tabs>
                <w:tab w:val="right" w:pos="9720"/>
                <w:tab w:val="right" w:pos="10080"/>
              </w:tabs>
              <w:jc w:val="center"/>
              <w:rPr>
                <w:rFonts w:cs="Arial"/>
                <w:b/>
                <w:color w:val="0070C0"/>
                <w:szCs w:val="20"/>
              </w:rPr>
            </w:pPr>
          </w:p>
        </w:tc>
      </w:tr>
    </w:tbl>
    <w:p w14:paraId="1ADEC968" w14:textId="77777777" w:rsidR="00AA0282" w:rsidRDefault="00AA0282">
      <w:pPr>
        <w:spacing w:after="200" w:line="276" w:lineRule="auto"/>
      </w:pPr>
    </w:p>
    <w:p w14:paraId="6FE14E54" w14:textId="77777777" w:rsidR="00AA0282" w:rsidRDefault="00AA0282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0620"/>
        <w:gridCol w:w="1980"/>
        <w:gridCol w:w="1800"/>
      </w:tblGrid>
      <w:tr w:rsidR="008374AF" w14:paraId="200622A9" w14:textId="77777777" w:rsidTr="00F14A9F">
        <w:tc>
          <w:tcPr>
            <w:tcW w:w="14400" w:type="dxa"/>
            <w:gridSpan w:val="3"/>
            <w:shd w:val="clear" w:color="auto" w:fill="E6E6E6"/>
          </w:tcPr>
          <w:p w14:paraId="3186EB85" w14:textId="77777777" w:rsidR="008374AF" w:rsidRPr="00166B9B" w:rsidRDefault="008374AF" w:rsidP="00F14A9F">
            <w:pPr>
              <w:pStyle w:val="Heading2"/>
              <w:outlineLvl w:val="1"/>
            </w:pPr>
            <w:r>
              <w:t>Test and Measurement Equipment</w:t>
            </w:r>
          </w:p>
        </w:tc>
      </w:tr>
      <w:tr w:rsidR="008374AF" w14:paraId="6A68E436" w14:textId="77777777" w:rsidTr="00F14A9F">
        <w:tc>
          <w:tcPr>
            <w:tcW w:w="10620" w:type="dxa"/>
          </w:tcPr>
          <w:p w14:paraId="266C82F7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Name </w:t>
            </w:r>
            <w:r w:rsidRPr="006830A1">
              <w:rPr>
                <w:rFonts w:cs="Arial"/>
                <w:b/>
                <w:sz w:val="12"/>
                <w:szCs w:val="12"/>
              </w:rPr>
              <w:t>(Make &amp; Model</w:t>
            </w:r>
            <w:r>
              <w:rPr>
                <w:rFonts w:cs="Arial"/>
                <w:b/>
                <w:sz w:val="12"/>
                <w:szCs w:val="12"/>
              </w:rPr>
              <w:t xml:space="preserve"> No.</w:t>
            </w:r>
            <w:r w:rsidRPr="006830A1">
              <w:rPr>
                <w:rFonts w:cs="Arial"/>
                <w:b/>
                <w:sz w:val="12"/>
                <w:szCs w:val="12"/>
              </w:rPr>
              <w:t>)</w:t>
            </w:r>
          </w:p>
        </w:tc>
        <w:tc>
          <w:tcPr>
            <w:tcW w:w="1980" w:type="dxa"/>
          </w:tcPr>
          <w:p w14:paraId="2BE901D8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166B9B">
              <w:rPr>
                <w:rFonts w:cs="Arial"/>
                <w:b/>
                <w:sz w:val="16"/>
                <w:szCs w:val="16"/>
              </w:rPr>
              <w:t>ID No. or Serial No.</w:t>
            </w:r>
          </w:p>
        </w:tc>
        <w:tc>
          <w:tcPr>
            <w:tcW w:w="1800" w:type="dxa"/>
          </w:tcPr>
          <w:p w14:paraId="24F87338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b/>
                <w:sz w:val="16"/>
                <w:szCs w:val="16"/>
              </w:rPr>
            </w:pPr>
            <w:r w:rsidRPr="00166B9B">
              <w:rPr>
                <w:rFonts w:cs="Arial"/>
                <w:b/>
                <w:sz w:val="16"/>
                <w:szCs w:val="16"/>
              </w:rPr>
              <w:t>Cal. Due Date</w:t>
            </w:r>
            <w:r>
              <w:rPr>
                <w:rFonts w:cs="Arial"/>
                <w:b/>
                <w:sz w:val="16"/>
                <w:szCs w:val="16"/>
              </w:rPr>
              <w:t>*</w:t>
            </w:r>
          </w:p>
        </w:tc>
      </w:tr>
      <w:tr w:rsidR="008374AF" w14:paraId="18B5FC18" w14:textId="77777777" w:rsidTr="00F14A9F">
        <w:trPr>
          <w:trHeight w:val="350"/>
        </w:trPr>
        <w:tc>
          <w:tcPr>
            <w:tcW w:w="10620" w:type="dxa"/>
          </w:tcPr>
          <w:p w14:paraId="5507E6A6" w14:textId="77777777" w:rsidR="008374AF" w:rsidRPr="00166B9B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2B2851E3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980" w:type="dxa"/>
          </w:tcPr>
          <w:p w14:paraId="44DA344D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21548B7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059346B0" w14:textId="77777777" w:rsidR="008374AF" w:rsidRPr="00046F21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7E0B75E0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8374AF" w14:paraId="5D233C3B" w14:textId="77777777" w:rsidTr="00F14A9F">
        <w:trPr>
          <w:trHeight w:val="350"/>
        </w:trPr>
        <w:tc>
          <w:tcPr>
            <w:tcW w:w="10620" w:type="dxa"/>
          </w:tcPr>
          <w:p w14:paraId="1894D44D" w14:textId="77777777" w:rsidR="008374AF" w:rsidRPr="00F76F98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  <w:rPrChange w:id="3" w:author="Sheri White" w:date="2017-10-03T17:01:00Z">
                  <w:rPr>
                    <w:rFonts w:cs="Arial"/>
                    <w:sz w:val="6"/>
                    <w:szCs w:val="6"/>
                  </w:rPr>
                </w:rPrChange>
              </w:rPr>
            </w:pPr>
          </w:p>
        </w:tc>
        <w:tc>
          <w:tcPr>
            <w:tcW w:w="1980" w:type="dxa"/>
          </w:tcPr>
          <w:p w14:paraId="20A14E90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674FB3D1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77B23A08" w14:textId="77777777" w:rsidR="008374AF" w:rsidRPr="00046F21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0B692E55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  <w:tr w:rsidR="008374AF" w14:paraId="285DE43C" w14:textId="77777777" w:rsidTr="00F14A9F">
        <w:trPr>
          <w:trHeight w:val="350"/>
        </w:trPr>
        <w:tc>
          <w:tcPr>
            <w:tcW w:w="10620" w:type="dxa"/>
          </w:tcPr>
          <w:p w14:paraId="2BCA9CF8" w14:textId="77777777" w:rsidR="008374AF" w:rsidRPr="00F76F98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  <w:rPrChange w:id="4" w:author="Sheri White" w:date="2017-10-03T17:01:00Z">
                  <w:rPr>
                    <w:rFonts w:cs="Arial"/>
                    <w:sz w:val="6"/>
                    <w:szCs w:val="6"/>
                  </w:rPr>
                </w:rPrChange>
              </w:rPr>
            </w:pPr>
          </w:p>
        </w:tc>
        <w:tc>
          <w:tcPr>
            <w:tcW w:w="1980" w:type="dxa"/>
          </w:tcPr>
          <w:p w14:paraId="16F4A166" w14:textId="77777777" w:rsidR="008374AF" w:rsidRPr="002D277E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41E08E96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  <w:tc>
          <w:tcPr>
            <w:tcW w:w="1800" w:type="dxa"/>
          </w:tcPr>
          <w:p w14:paraId="5ECAE3BC" w14:textId="77777777" w:rsidR="008374AF" w:rsidRPr="00046F21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288F9BEF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3509A56B" w14:textId="77777777" w:rsidR="00C12313" w:rsidRDefault="00C12313" w:rsidP="00C12313">
      <w:pPr>
        <w:tabs>
          <w:tab w:val="right" w:pos="9720"/>
          <w:tab w:val="right" w:pos="10080"/>
        </w:tabs>
        <w:rPr>
          <w:rFonts w:cs="Arial"/>
          <w:b/>
          <w:sz w:val="16"/>
          <w:szCs w:val="16"/>
        </w:rPr>
      </w:pPr>
      <w:r w:rsidRPr="004F7AAD">
        <w:rPr>
          <w:rFonts w:cs="Arial"/>
          <w:b/>
          <w:sz w:val="16"/>
          <w:szCs w:val="16"/>
        </w:rPr>
        <w:t xml:space="preserve">* Calibration </w:t>
      </w:r>
      <w:r>
        <w:rPr>
          <w:rFonts w:cs="Arial"/>
          <w:b/>
          <w:sz w:val="16"/>
          <w:szCs w:val="16"/>
        </w:rPr>
        <w:t>D</w:t>
      </w:r>
      <w:r w:rsidRPr="004F7AAD">
        <w:rPr>
          <w:rFonts w:cs="Arial"/>
          <w:b/>
          <w:sz w:val="16"/>
          <w:szCs w:val="16"/>
        </w:rPr>
        <w:t xml:space="preserve">ue </w:t>
      </w:r>
      <w:r>
        <w:rPr>
          <w:rFonts w:cs="Arial"/>
          <w:b/>
          <w:sz w:val="16"/>
          <w:szCs w:val="16"/>
        </w:rPr>
        <w:t>D</w:t>
      </w:r>
      <w:r w:rsidRPr="004F7AAD">
        <w:rPr>
          <w:rFonts w:cs="Arial"/>
          <w:b/>
          <w:sz w:val="16"/>
          <w:szCs w:val="16"/>
        </w:rPr>
        <w:t xml:space="preserve">ate </w:t>
      </w:r>
      <w:r>
        <w:rPr>
          <w:rFonts w:cs="Arial"/>
          <w:b/>
          <w:sz w:val="16"/>
          <w:szCs w:val="16"/>
        </w:rPr>
        <w:t>only required for equipment that is regularly calibrated</w:t>
      </w:r>
    </w:p>
    <w:p w14:paraId="4E1BC89F" w14:textId="77777777" w:rsidR="008374AF" w:rsidRPr="004F7AAD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  <w:r w:rsidRPr="004F7AAD">
        <w:rPr>
          <w:rFonts w:cs="Arial"/>
          <w:sz w:val="6"/>
          <w:szCs w:val="6"/>
        </w:rPr>
        <w:t xml:space="preserve"> 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4400"/>
      </w:tblGrid>
      <w:tr w:rsidR="008374AF" w14:paraId="770FECF3" w14:textId="77777777" w:rsidTr="00F14A9F">
        <w:trPr>
          <w:trHeight w:val="80"/>
        </w:trPr>
        <w:tc>
          <w:tcPr>
            <w:tcW w:w="14400" w:type="dxa"/>
            <w:shd w:val="clear" w:color="auto" w:fill="E6E6E6"/>
          </w:tcPr>
          <w:p w14:paraId="1AEC51EF" w14:textId="77777777" w:rsidR="008374AF" w:rsidRDefault="008374AF" w:rsidP="00F14A9F">
            <w:pPr>
              <w:pStyle w:val="Heading2"/>
              <w:outlineLvl w:val="1"/>
            </w:pPr>
            <w:r>
              <w:t>Notes</w:t>
            </w:r>
          </w:p>
        </w:tc>
      </w:tr>
      <w:tr w:rsidR="008374AF" w14:paraId="5D2DEE58" w14:textId="77777777" w:rsidTr="00F14A9F">
        <w:trPr>
          <w:trHeight w:val="1367"/>
        </w:trPr>
        <w:tc>
          <w:tcPr>
            <w:tcW w:w="14400" w:type="dxa"/>
          </w:tcPr>
          <w:p w14:paraId="39023025" w14:textId="77777777" w:rsidR="008374AF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 w:val="6"/>
                <w:szCs w:val="6"/>
              </w:rPr>
            </w:pPr>
          </w:p>
          <w:p w14:paraId="23FDDDAD" w14:textId="77777777" w:rsidR="008374AF" w:rsidRPr="007469E3" w:rsidRDefault="008374AF" w:rsidP="00F14A9F">
            <w:pPr>
              <w:tabs>
                <w:tab w:val="right" w:pos="9720"/>
                <w:tab w:val="right" w:pos="10080"/>
              </w:tabs>
              <w:rPr>
                <w:rFonts w:cs="Arial"/>
                <w:szCs w:val="20"/>
              </w:rPr>
            </w:pPr>
          </w:p>
        </w:tc>
      </w:tr>
    </w:tbl>
    <w:p w14:paraId="461D7E29" w14:textId="77777777" w:rsidR="008374AF" w:rsidRPr="007469E3" w:rsidRDefault="008374AF" w:rsidP="008374AF">
      <w:pPr>
        <w:tabs>
          <w:tab w:val="right" w:pos="9720"/>
          <w:tab w:val="right" w:pos="10080"/>
        </w:tabs>
        <w:rPr>
          <w:rFonts w:cs="Arial"/>
          <w:sz w:val="6"/>
          <w:szCs w:val="6"/>
        </w:rPr>
      </w:pPr>
    </w:p>
    <w:p w14:paraId="747DBCB7" w14:textId="77777777" w:rsidR="00B67543" w:rsidRDefault="00B67543"/>
    <w:sectPr w:rsidR="00B67543" w:rsidSect="008374AF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D11E5" w14:textId="77777777" w:rsidR="009F3623" w:rsidRDefault="009F3623" w:rsidP="008374AF">
      <w:r>
        <w:separator/>
      </w:r>
    </w:p>
  </w:endnote>
  <w:endnote w:type="continuationSeparator" w:id="0">
    <w:p w14:paraId="50034634" w14:textId="77777777" w:rsidR="009F3623" w:rsidRDefault="009F3623" w:rsidP="0083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1104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6F28B3A" w14:textId="77777777" w:rsidR="008374AF" w:rsidRDefault="008374AF">
            <w:pPr>
              <w:pStyle w:val="Footer"/>
              <w:jc w:val="center"/>
            </w:pPr>
            <w:r>
              <w:t xml:space="preserve">Page </w:t>
            </w:r>
            <w:r w:rsidR="005174F5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174F5">
              <w:rPr>
                <w:b/>
                <w:bCs/>
                <w:sz w:val="24"/>
              </w:rPr>
              <w:fldChar w:fldCharType="separate"/>
            </w:r>
            <w:r w:rsidR="00F76F98">
              <w:rPr>
                <w:b/>
                <w:bCs/>
                <w:noProof/>
              </w:rPr>
              <w:t>2</w:t>
            </w:r>
            <w:r w:rsidR="005174F5"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 w:rsidR="005174F5"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174F5">
              <w:rPr>
                <w:b/>
                <w:bCs/>
                <w:sz w:val="24"/>
              </w:rPr>
              <w:fldChar w:fldCharType="separate"/>
            </w:r>
            <w:r w:rsidR="00F76F98">
              <w:rPr>
                <w:b/>
                <w:bCs/>
                <w:noProof/>
              </w:rPr>
              <w:t>2</w:t>
            </w:r>
            <w:r w:rsidR="005174F5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1D3FBBF" w14:textId="77777777" w:rsidR="008374AF" w:rsidRDefault="008374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B8057" w14:textId="77777777" w:rsidR="009F3623" w:rsidRDefault="009F3623" w:rsidP="008374AF">
      <w:r>
        <w:separator/>
      </w:r>
    </w:p>
  </w:footnote>
  <w:footnote w:type="continuationSeparator" w:id="0">
    <w:p w14:paraId="0916BADB" w14:textId="77777777" w:rsidR="009F3623" w:rsidRDefault="009F3623" w:rsidP="008374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366D5" w14:textId="77777777" w:rsidR="008374AF" w:rsidRDefault="008374AF">
    <w:pPr>
      <w:pStyle w:val="Header"/>
    </w:pPr>
    <w:r>
      <w:ptab w:relativeTo="margin" w:alignment="center" w:leader="none"/>
    </w:r>
    <w:r>
      <w:rPr>
        <w:rFonts w:cs="Arial"/>
        <w:b/>
        <w:szCs w:val="20"/>
      </w:rPr>
      <w:t>QCT</w:t>
    </w:r>
    <w:r w:rsidRPr="00C25FFE">
      <w:rPr>
        <w:rFonts w:cs="Arial"/>
        <w:b/>
        <w:szCs w:val="20"/>
      </w:rPr>
      <w:t xml:space="preserve"> R</w:t>
    </w:r>
    <w:r>
      <w:rPr>
        <w:rFonts w:cs="Arial"/>
        <w:b/>
        <w:szCs w:val="20"/>
      </w:rPr>
      <w:t>esults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C5C53"/>
    <w:multiLevelType w:val="hybridMultilevel"/>
    <w:tmpl w:val="648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34481"/>
    <w:multiLevelType w:val="hybridMultilevel"/>
    <w:tmpl w:val="464C2AFE"/>
    <w:lvl w:ilvl="0" w:tplc="DC52CC22">
      <w:start w:val="1"/>
      <w:numFmt w:val="decimal"/>
      <w:pStyle w:val="Heading2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4AF"/>
    <w:rsid w:val="000058FC"/>
    <w:rsid w:val="000B2DCA"/>
    <w:rsid w:val="000B4BCB"/>
    <w:rsid w:val="0015058F"/>
    <w:rsid w:val="0017786A"/>
    <w:rsid w:val="001847F9"/>
    <w:rsid w:val="001E722C"/>
    <w:rsid w:val="00256572"/>
    <w:rsid w:val="00276CF7"/>
    <w:rsid w:val="002817E2"/>
    <w:rsid w:val="00283A96"/>
    <w:rsid w:val="002F4FDB"/>
    <w:rsid w:val="003909C9"/>
    <w:rsid w:val="003E6A6E"/>
    <w:rsid w:val="003F59ED"/>
    <w:rsid w:val="00416247"/>
    <w:rsid w:val="00427CCB"/>
    <w:rsid w:val="005118D1"/>
    <w:rsid w:val="005174F5"/>
    <w:rsid w:val="005338D2"/>
    <w:rsid w:val="00575997"/>
    <w:rsid w:val="005C6CCE"/>
    <w:rsid w:val="006A7152"/>
    <w:rsid w:val="006C42CE"/>
    <w:rsid w:val="006F5E60"/>
    <w:rsid w:val="00734F02"/>
    <w:rsid w:val="007B1450"/>
    <w:rsid w:val="007D7D7C"/>
    <w:rsid w:val="007E7F33"/>
    <w:rsid w:val="008374AF"/>
    <w:rsid w:val="008D71EA"/>
    <w:rsid w:val="00967140"/>
    <w:rsid w:val="009F3623"/>
    <w:rsid w:val="00AA0282"/>
    <w:rsid w:val="00AB52F1"/>
    <w:rsid w:val="00AB7FE4"/>
    <w:rsid w:val="00AE5EAA"/>
    <w:rsid w:val="00B67543"/>
    <w:rsid w:val="00C12313"/>
    <w:rsid w:val="00C16665"/>
    <w:rsid w:val="00C21A4B"/>
    <w:rsid w:val="00C25AFC"/>
    <w:rsid w:val="00C25F1C"/>
    <w:rsid w:val="00C73B69"/>
    <w:rsid w:val="00CB540D"/>
    <w:rsid w:val="00CF4E54"/>
    <w:rsid w:val="00D00E13"/>
    <w:rsid w:val="00D8076F"/>
    <w:rsid w:val="00D87698"/>
    <w:rsid w:val="00D9697B"/>
    <w:rsid w:val="00DE3788"/>
    <w:rsid w:val="00E44E1F"/>
    <w:rsid w:val="00E613CC"/>
    <w:rsid w:val="00F404D1"/>
    <w:rsid w:val="00F57AE2"/>
    <w:rsid w:val="00F75D21"/>
    <w:rsid w:val="00F76F98"/>
    <w:rsid w:val="00FC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76D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A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8374AF"/>
    <w:pPr>
      <w:keepNext/>
      <w:numPr>
        <w:numId w:val="1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74AF"/>
    <w:rPr>
      <w:rFonts w:ascii="Arial" w:eastAsia="Times New Roman" w:hAnsi="Arial" w:cs="Arial"/>
      <w:b/>
      <w:bCs/>
      <w:iCs/>
      <w:sz w:val="16"/>
      <w:szCs w:val="28"/>
    </w:rPr>
  </w:style>
  <w:style w:type="paragraph" w:styleId="Header">
    <w:name w:val="header"/>
    <w:basedOn w:val="Normal"/>
    <w:link w:val="HeaderChar"/>
    <w:rsid w:val="00837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4AF"/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837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A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37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AF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5338D2"/>
    <w:rPr>
      <w:rFonts w:ascii="Arial" w:hAnsi="Arial"/>
      <w:color w:val="auto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4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FD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FDB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F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FDB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540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4A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qFormat/>
    <w:rsid w:val="008374AF"/>
    <w:pPr>
      <w:keepNext/>
      <w:numPr>
        <w:numId w:val="1"/>
      </w:numPr>
      <w:tabs>
        <w:tab w:val="clear" w:pos="720"/>
        <w:tab w:val="num" w:pos="333"/>
      </w:tabs>
      <w:ind w:left="351" w:hanging="342"/>
      <w:outlineLvl w:val="1"/>
    </w:pPr>
    <w:rPr>
      <w:rFonts w:cs="Arial"/>
      <w:b/>
      <w:bCs/>
      <w:iCs/>
      <w:sz w:val="1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74AF"/>
    <w:rPr>
      <w:rFonts w:ascii="Arial" w:eastAsia="Times New Roman" w:hAnsi="Arial" w:cs="Arial"/>
      <w:b/>
      <w:bCs/>
      <w:iCs/>
      <w:sz w:val="16"/>
      <w:szCs w:val="28"/>
    </w:rPr>
  </w:style>
  <w:style w:type="paragraph" w:styleId="Header">
    <w:name w:val="header"/>
    <w:basedOn w:val="Normal"/>
    <w:link w:val="HeaderChar"/>
    <w:rsid w:val="008374A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74AF"/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837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74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4AF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37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4AF"/>
    <w:rPr>
      <w:rFonts w:ascii="Arial" w:eastAsia="Times New Roman" w:hAnsi="Arial" w:cs="Times New Roman"/>
      <w:sz w:val="20"/>
      <w:szCs w:val="24"/>
    </w:rPr>
  </w:style>
  <w:style w:type="character" w:styleId="PageNumber">
    <w:name w:val="page number"/>
    <w:basedOn w:val="DefaultParagraphFont"/>
    <w:rsid w:val="005338D2"/>
    <w:rPr>
      <w:rFonts w:ascii="Arial" w:hAnsi="Arial"/>
      <w:color w:val="auto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4FD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FDB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FDB"/>
    <w:rPr>
      <w:rFonts w:ascii="Arial" w:eastAsia="Times New Roman" w:hAnsi="Arial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FD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FDB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430</Words>
  <Characters>2564</Characters>
  <Application>Microsoft Macintosh Word</Application>
  <DocSecurity>0</DocSecurity>
  <Lines>233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QCT_Results_Form_CTDBP_&amp;_CTDMO-F</vt:lpstr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QCT_Results_Form_CTDBP</dc:title>
  <dc:subject>CTDBP QCT RESULTS</dc:subject>
  <dc:creator>Stiffel</dc:creator>
  <cp:lastModifiedBy>Sheri White</cp:lastModifiedBy>
  <cp:revision>31</cp:revision>
  <cp:lastPrinted>2011-10-06T17:18:00Z</cp:lastPrinted>
  <dcterms:created xsi:type="dcterms:W3CDTF">2011-07-13T14:37:00Z</dcterms:created>
  <dcterms:modified xsi:type="dcterms:W3CDTF">2017-10-03T21:06:00Z</dcterms:modified>
</cp:coreProperties>
</file>